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A70" w:rsidRDefault="00992A70" w:rsidP="00AD7A8C">
      <w:pPr>
        <w:pStyle w:val="Title"/>
      </w:pPr>
      <w:r>
        <w:t>Protocol</w:t>
      </w:r>
    </w:p>
    <w:p w:rsidR="00992A70" w:rsidRDefault="00992A70" w:rsidP="00AD7A8C">
      <w:pPr>
        <w:pStyle w:val="Heading1"/>
      </w:pPr>
      <w:r>
        <w:t>Supplies/Software needed</w:t>
      </w:r>
    </w:p>
    <w:p w:rsidR="00992A70" w:rsidRDefault="00992A70" w:rsidP="00BF25AD">
      <w:pPr>
        <w:pStyle w:val="ListParagraph"/>
        <w:numPr>
          <w:ilvl w:val="0"/>
          <w:numId w:val="3"/>
          <w:numberingChange w:id="0" w:author="Alex Schlegel" w:date="2014-10-08T08:21:00Z" w:original=""/>
        </w:numPr>
      </w:pPr>
      <w:r>
        <w:t>Ice</w:t>
      </w:r>
      <w:ins w:id="1" w:author="Alex Schlegel" w:date="2014-10-08T08:21:00Z">
        <w:r>
          <w:t>, bucket, room temperature water, thermometer, towel</w:t>
        </w:r>
      </w:ins>
    </w:p>
    <w:p w:rsidR="00992A70" w:rsidRDefault="00992A70" w:rsidP="00AD7A8C">
      <w:pPr>
        <w:pStyle w:val="ListParagraph"/>
        <w:numPr>
          <w:ilvl w:val="0"/>
          <w:numId w:val="3"/>
          <w:numberingChange w:id="2" w:author="Alex Schlegel" w:date="2014-10-08T08:21:00Z" w:original=""/>
        </w:numPr>
      </w:pPr>
      <w:r>
        <w:t>Printed version of Composite survey (I’ve already designed the composite survey that contains the appropriate content from the surveys we are testing)</w:t>
      </w:r>
    </w:p>
    <w:p w:rsidR="00992A70" w:rsidRDefault="00992A70" w:rsidP="00AD7A8C">
      <w:pPr>
        <w:pStyle w:val="ListParagraph"/>
        <w:numPr>
          <w:ilvl w:val="0"/>
          <w:numId w:val="3"/>
          <w:numberingChange w:id="3" w:author="Alex Schlegel" w:date="2014-10-08T08:21:00Z" w:original=""/>
        </w:numPr>
      </w:pPr>
      <w:r>
        <w:t>Stroop test (MATLAB)</w:t>
      </w:r>
    </w:p>
    <w:p w:rsidR="00992A70" w:rsidRDefault="00992A70" w:rsidP="00AD7A8C">
      <w:pPr>
        <w:pStyle w:val="Heading1"/>
      </w:pPr>
      <w:r>
        <w:t>Procedure</w:t>
      </w:r>
    </w:p>
    <w:p w:rsidR="00992A70" w:rsidRDefault="00992A70" w:rsidP="009D3074">
      <w:pPr>
        <w:pStyle w:val="ListParagraph"/>
        <w:numPr>
          <w:ilvl w:val="0"/>
          <w:numId w:val="2"/>
          <w:numberingChange w:id="4" w:author="Alex Schlegel" w:date="2014-10-08T08:21:00Z" w:original="%1:1:0:."/>
        </w:numPr>
      </w:pPr>
      <w:r w:rsidRPr="009D3074">
        <w:t>The researcher will give the subject the Learning Consent Form and explain that this project is studying “</w:t>
      </w:r>
      <w:r>
        <w:t>how different personality traits interact with each other</w:t>
      </w:r>
      <w:r w:rsidRPr="009D3074">
        <w:t xml:space="preserve">.” The researcher will answer any questions the subject </w:t>
      </w:r>
      <w:ins w:id="5" w:author="Alex Schlegel" w:date="2014-10-08T08:21:00Z">
        <w:r>
          <w:t xml:space="preserve">has </w:t>
        </w:r>
      </w:ins>
      <w:r w:rsidRPr="009D3074">
        <w:t>and confirm that the subject has signed the consent form.</w:t>
      </w:r>
    </w:p>
    <w:p w:rsidR="00992A70" w:rsidRDefault="00992A70" w:rsidP="009D3074">
      <w:pPr>
        <w:pStyle w:val="ListParagraph"/>
        <w:numPr>
          <w:ilvl w:val="0"/>
          <w:numId w:val="2"/>
          <w:numberingChange w:id="6" w:author="Alex Schlegel" w:date="2014-10-08T08:21:00Z" w:original="%1:2:0:."/>
        </w:numPr>
      </w:pPr>
      <w:commentRangeStart w:id="7"/>
      <w:r>
        <w:t>Subjects will be assigned to the 3 conditions randomly by running a MATLAB program that randomly assigned the subject a number from 1-3.</w:t>
      </w:r>
      <w:commentRangeEnd w:id="7"/>
      <w:r>
        <w:rPr>
          <w:rStyle w:val="CommentReference"/>
        </w:rPr>
        <w:commentReference w:id="7"/>
      </w:r>
    </w:p>
    <w:p w:rsidR="00992A70" w:rsidRDefault="00992A70" w:rsidP="00AD7A8C">
      <w:pPr>
        <w:pStyle w:val="ListParagraph"/>
        <w:numPr>
          <w:ilvl w:val="0"/>
          <w:numId w:val="2"/>
          <w:numberingChange w:id="8" w:author="Alex Schlegel" w:date="2014-10-08T08:21:00Z" w:original="%1:3:0:."/>
        </w:numPr>
      </w:pPr>
      <w:r>
        <w:t xml:space="preserve">Subjects will be assigned to read a short passage with subject matter that is either neutral, negative or inspiring. The neutral stimuli will consist of </w:t>
      </w:r>
      <w:commentRangeStart w:id="9"/>
      <w:r>
        <w:t>instructions on how to assemble a ship</w:t>
      </w:r>
      <w:commentRangeEnd w:id="9"/>
      <w:r>
        <w:rPr>
          <w:rStyle w:val="CommentReference"/>
        </w:rPr>
        <w:commentReference w:id="9"/>
      </w:r>
      <w:r>
        <w:t xml:space="preserve">, the negative stimuli will consist of an article on the low probabilities of surviving a </w:t>
      </w:r>
      <w:commentRangeStart w:id="10"/>
      <w:r>
        <w:t>shipwreck</w:t>
      </w:r>
      <w:commentRangeEnd w:id="10"/>
      <w:r>
        <w:rPr>
          <w:rStyle w:val="CommentReference"/>
        </w:rPr>
        <w:commentReference w:id="10"/>
      </w:r>
      <w:r>
        <w:t xml:space="preserve">, and the inspiring stimuli will consist of a newspaper clipping about a survival story of a shipwreck. </w:t>
      </w:r>
    </w:p>
    <w:p w:rsidR="00992A70" w:rsidRDefault="00992A70" w:rsidP="009D3074">
      <w:pPr>
        <w:pStyle w:val="ListParagraph"/>
        <w:numPr>
          <w:ilvl w:val="1"/>
          <w:numId w:val="2"/>
          <w:numberingChange w:id="11" w:author="Alex Schlegel" w:date="2014-10-08T08:21:00Z" w:original="%2:1:4:."/>
        </w:numPr>
      </w:pPr>
      <w:r>
        <w:t>Subject will be told: “</w:t>
      </w:r>
      <w:r w:rsidRPr="009D3074">
        <w:t xml:space="preserve">Now we’re going to have you do a </w:t>
      </w:r>
      <w:r>
        <w:t xml:space="preserve">standard </w:t>
      </w:r>
      <w:r w:rsidRPr="009D3074">
        <w:t>reading comprehension test</w:t>
      </w:r>
      <w:r>
        <w:t xml:space="preserve"> that helps us control for differences </w:t>
      </w:r>
      <w:del w:id="12" w:author="Alex Schlegel" w:date="2014-10-08T08:23:00Z">
        <w:r w:rsidDel="007A102E">
          <w:delText xml:space="preserve">in </w:delText>
        </w:r>
      </w:del>
      <w:ins w:id="13" w:author="Alex Schlegel" w:date="2014-10-08T08:23:00Z">
        <w:r>
          <w:t xml:space="preserve">between </w:t>
        </w:r>
      </w:ins>
      <w:r>
        <w:t>subjects</w:t>
      </w:r>
      <w:r w:rsidRPr="009D3074">
        <w:t xml:space="preserve">. Please read </w:t>
      </w:r>
      <w:commentRangeStart w:id="14"/>
      <w:r w:rsidRPr="009D3074">
        <w:t>through this short passage and answer the questions at the end.</w:t>
      </w:r>
      <w:commentRangeEnd w:id="14"/>
      <w:r>
        <w:rPr>
          <w:rStyle w:val="CommentReference"/>
        </w:rPr>
        <w:commentReference w:id="14"/>
      </w:r>
      <w:r>
        <w:t>”</w:t>
      </w:r>
    </w:p>
    <w:p w:rsidR="00992A70" w:rsidRDefault="00992A70" w:rsidP="00AD7A8C">
      <w:pPr>
        <w:pStyle w:val="ListParagraph"/>
        <w:numPr>
          <w:ilvl w:val="0"/>
          <w:numId w:val="2"/>
          <w:numberingChange w:id="15" w:author="Alex Schlegel" w:date="2014-10-08T08:21:00Z" w:original="%1:4:0:."/>
        </w:numPr>
      </w:pPr>
      <w:commentRangeStart w:id="16"/>
      <w:r>
        <w:t xml:space="preserve">Subjects will put their non-dominant </w:t>
      </w:r>
      <w:commentRangeStart w:id="17"/>
      <w:r>
        <w:t xml:space="preserve">hand </w:t>
      </w:r>
      <w:commentRangeEnd w:id="17"/>
      <w:r>
        <w:rPr>
          <w:rStyle w:val="CommentReference"/>
        </w:rPr>
        <w:commentReference w:id="17"/>
      </w:r>
      <w:r>
        <w:t xml:space="preserve">in cold water and be told to remove their hand when it becomes too uncomfortable to continue. After 4 minutes, subjects will be told to remove their hand from the water, whether they experience discomfort or not. </w:t>
      </w:r>
    </w:p>
    <w:p w:rsidR="00992A70" w:rsidRDefault="00992A70" w:rsidP="00BF6657">
      <w:pPr>
        <w:pStyle w:val="ListParagraph"/>
        <w:numPr>
          <w:ilvl w:val="1"/>
          <w:numId w:val="2"/>
          <w:numberingChange w:id="18" w:author="Alex Schlegel" w:date="2014-10-08T08:21:00Z" w:original="%2:1:4:."/>
        </w:numPr>
      </w:pPr>
      <w:r>
        <w:t xml:space="preserve">Subject will be told: “Now what we’re going to do is </w:t>
      </w:r>
      <w:r w:rsidRPr="009D3074">
        <w:t>what’s called a cold pressor task. It’s a standard test of pain tolerance which just involves putting your non dominant hand in ice water for as long as you can.</w:t>
      </w:r>
      <w:r>
        <w:t xml:space="preserve"> </w:t>
      </w:r>
      <w:commentRangeStart w:id="19"/>
      <w:r>
        <w:t>I</w:t>
      </w:r>
      <w:r w:rsidRPr="00BF6657">
        <w:t>t is a test that tends to be associated with other measures of cognitive control.</w:t>
      </w:r>
      <w:commentRangeEnd w:id="19"/>
      <w:r>
        <w:rPr>
          <w:rStyle w:val="CommentReference"/>
        </w:rPr>
        <w:commentReference w:id="19"/>
      </w:r>
      <w:r>
        <w:t>”</w:t>
      </w:r>
    </w:p>
    <w:commentRangeEnd w:id="16"/>
    <w:p w:rsidR="00992A70" w:rsidDel="007A102E" w:rsidRDefault="00992A70" w:rsidP="00BF6657">
      <w:pPr>
        <w:pStyle w:val="ListParagraph"/>
        <w:numPr>
          <w:ilvl w:val="2"/>
          <w:numId w:val="2"/>
          <w:numberingChange w:id="20" w:author="Alex Schlegel" w:date="2014-10-08T08:21:00Z" w:original="%3:1:2:."/>
        </w:numPr>
        <w:rPr>
          <w:del w:id="21" w:author="Alex Schlegel" w:date="2014-10-08T08:25:00Z"/>
        </w:rPr>
      </w:pPr>
      <w:del w:id="22" w:author="Alex Schlegel" w:date="2014-10-08T08:25:00Z">
        <w:r w:rsidDel="007A102E">
          <w:rPr>
            <w:rStyle w:val="CommentReference"/>
          </w:rPr>
          <w:commentReference w:id="16"/>
        </w:r>
        <w:commentRangeStart w:id="23"/>
        <w:r w:rsidDel="007A102E">
          <w:delText>Note that if the subjects relates the ice test to the story, then joke that “yea, but at least you can stop when it becomes too much and don’t have to wait for a rescue team….”</w:delText>
        </w:r>
        <w:commentRangeEnd w:id="23"/>
        <w:r w:rsidDel="007A102E">
          <w:rPr>
            <w:rStyle w:val="CommentReference"/>
          </w:rPr>
          <w:commentReference w:id="23"/>
        </w:r>
        <w:bookmarkStart w:id="24" w:name="_GoBack"/>
        <w:bookmarkEnd w:id="24"/>
      </w:del>
    </w:p>
    <w:p w:rsidR="00992A70" w:rsidRDefault="00992A70" w:rsidP="009D3074">
      <w:pPr>
        <w:pStyle w:val="ListParagraph"/>
        <w:numPr>
          <w:ilvl w:val="1"/>
          <w:numId w:val="2"/>
          <w:numberingChange w:id="25" w:author="Alex Schlegel" w:date="2014-10-08T08:21:00Z" w:original="%2:2:4:."/>
        </w:numPr>
      </w:pPr>
      <w:r>
        <w:t xml:space="preserve">Once they are ready, subject will be told to immerse their hand and forearm into water </w:t>
      </w:r>
      <w:commentRangeStart w:id="26"/>
      <w:r>
        <w:t xml:space="preserve">maintained at </w:t>
      </w:r>
      <w:commentRangeStart w:id="27"/>
      <w:r>
        <w:t>at 5°C</w:t>
      </w:r>
      <w:r>
        <w:rPr>
          <w:rStyle w:val="FootnoteReference"/>
        </w:rPr>
        <w:footnoteReference w:id="1"/>
      </w:r>
      <w:commentRangeEnd w:id="27"/>
      <w:commentRangeEnd w:id="26"/>
      <w:r>
        <w:rPr>
          <w:rStyle w:val="CommentReference"/>
        </w:rPr>
        <w:commentReference w:id="26"/>
      </w:r>
      <w:r>
        <w:rPr>
          <w:rStyle w:val="CommentReference"/>
        </w:rPr>
        <w:commentReference w:id="27"/>
      </w:r>
      <w:r>
        <w:t xml:space="preserve"> The researcher will begin timing on a stopwatch as soon as the subject’s forearm is under the ice water.</w:t>
      </w:r>
    </w:p>
    <w:p w:rsidR="00992A70" w:rsidRDefault="00992A70" w:rsidP="00BF25AD">
      <w:pPr>
        <w:pStyle w:val="ListParagraph"/>
        <w:numPr>
          <w:ilvl w:val="1"/>
          <w:numId w:val="2"/>
          <w:numberingChange w:id="28" w:author="Alex Schlegel" w:date="2014-10-08T08:21:00Z" w:original="%2:3:4:."/>
        </w:numPr>
      </w:pPr>
      <w:r>
        <w:t>The subject will be told to say the number “1” when the water first “</w:t>
      </w:r>
      <w:commentRangeStart w:id="29"/>
      <w:r>
        <w:t>bothers</w:t>
      </w:r>
      <w:commentRangeEnd w:id="29"/>
      <w:r>
        <w:rPr>
          <w:rStyle w:val="CommentReference"/>
        </w:rPr>
        <w:commentReference w:id="29"/>
      </w:r>
      <w:r>
        <w:t xml:space="preserve">” him or her. The subject </w:t>
      </w:r>
      <w:ins w:id="30" w:author="Alex Schlegel" w:date="2014-10-08T08:27:00Z">
        <w:r>
          <w:t xml:space="preserve">will </w:t>
        </w:r>
      </w:ins>
      <w:r>
        <w:t>remove their hand from the water when the discomfort becomes too much to handle.</w:t>
      </w:r>
    </w:p>
    <w:p w:rsidR="00992A70" w:rsidRDefault="00992A70" w:rsidP="00AD7A8C">
      <w:pPr>
        <w:pStyle w:val="ListParagraph"/>
        <w:numPr>
          <w:ilvl w:val="0"/>
          <w:numId w:val="2"/>
          <w:numberingChange w:id="31" w:author="Alex Schlegel" w:date="2014-10-08T08:21:00Z" w:original="%1:5:0:."/>
        </w:numPr>
      </w:pPr>
      <w:r>
        <w:t xml:space="preserve">Subjects will complete a composite survey that includes Ducksworth et al’s Grit-S survey and the Big Five Inventory (BFI; John and Srivastava, 1999). </w:t>
      </w:r>
    </w:p>
    <w:p w:rsidR="00992A70" w:rsidRDefault="00992A70" w:rsidP="00ED2405">
      <w:pPr>
        <w:pStyle w:val="ListParagraph"/>
        <w:numPr>
          <w:ilvl w:val="1"/>
          <w:numId w:val="2"/>
          <w:numberingChange w:id="32" w:author="Alex Schlegel" w:date="2014-10-08T08:21:00Z" w:original="%2:1:4:."/>
        </w:numPr>
      </w:pPr>
      <w:r>
        <w:t xml:space="preserve">Subject will be told: </w:t>
      </w:r>
      <w:r w:rsidRPr="00ED2405">
        <w:t>Next, we have a personality survey that asks you some questions about yourself.</w:t>
      </w:r>
    </w:p>
    <w:p w:rsidR="00992A70" w:rsidRDefault="00992A70" w:rsidP="00AD7A8C">
      <w:pPr>
        <w:pStyle w:val="ListParagraph"/>
        <w:numPr>
          <w:ilvl w:val="0"/>
          <w:numId w:val="2"/>
          <w:numberingChange w:id="33" w:author="Alex Schlegel" w:date="2014-10-08T08:21:00Z" w:original="%1:6:0:."/>
        </w:numPr>
      </w:pPr>
      <w:r>
        <w:t>Subjects will engage in a two minute long Stroop test on the computer. (See MATLAB Stroop Program)</w:t>
      </w:r>
    </w:p>
    <w:p w:rsidR="00992A70" w:rsidRDefault="00992A70" w:rsidP="00ED2405">
      <w:pPr>
        <w:pStyle w:val="ListParagraph"/>
        <w:numPr>
          <w:ilvl w:val="1"/>
          <w:numId w:val="2"/>
          <w:numberingChange w:id="34" w:author="Alex Schlegel" w:date="2014-10-08T08:21:00Z" w:original="%2:1:4:."/>
        </w:numPr>
      </w:pPr>
      <w:r>
        <w:t xml:space="preserve">Subject will be told: </w:t>
      </w:r>
      <w:r w:rsidRPr="00ED2405">
        <w:t>The last task that we’re going to do is an attention task.</w:t>
      </w:r>
      <w:r>
        <w:t xml:space="preserve"> You will see words in different color fonts. You must use the </w:t>
      </w:r>
      <w:commentRangeStart w:id="35"/>
      <w:r>
        <w:t xml:space="preserve">arrow keys </w:t>
      </w:r>
      <w:commentRangeEnd w:id="35"/>
      <w:r>
        <w:rPr>
          <w:rStyle w:val="CommentReference"/>
        </w:rPr>
        <w:commentReference w:id="35"/>
      </w:r>
      <w:r>
        <w:t xml:space="preserve">to describe the color of the font. </w:t>
      </w:r>
    </w:p>
    <w:p w:rsidR="00992A70" w:rsidRDefault="00992A70" w:rsidP="00AD7A8C">
      <w:pPr>
        <w:pStyle w:val="ListParagraph"/>
        <w:numPr>
          <w:ilvl w:val="0"/>
          <w:numId w:val="2"/>
          <w:numberingChange w:id="36" w:author="Alex Schlegel" w:date="2014-10-08T08:21:00Z" w:original="%1:7:0:."/>
        </w:numPr>
      </w:pPr>
      <w:r>
        <w:t>The researcher will debrief the subject using the “funnel debrief” technique</w:t>
      </w:r>
    </w:p>
    <w:p w:rsidR="00992A70" w:rsidDel="007A102E" w:rsidRDefault="00992A70" w:rsidP="00B61F50">
      <w:pPr>
        <w:pStyle w:val="ListParagraph"/>
        <w:numPr>
          <w:ilvl w:val="1"/>
          <w:numId w:val="2"/>
          <w:numberingChange w:id="37" w:author="Alex Schlegel" w:date="2014-10-08T08:21:00Z" w:original="%2:1:4:."/>
        </w:numPr>
        <w:rPr>
          <w:del w:id="38" w:author="Alex Schlegel" w:date="2014-10-08T08:29:00Z"/>
        </w:rPr>
      </w:pPr>
      <w:r>
        <w:t>Researcher will say “now I just want to ask you some questions” and record their responses in the funnel debrief document.</w:t>
      </w:r>
    </w:p>
    <w:p w:rsidR="00992A70" w:rsidRPr="00ED2405" w:rsidDel="007A102E" w:rsidRDefault="00992A70" w:rsidP="00B61F50">
      <w:pPr>
        <w:spacing w:after="0" w:line="240" w:lineRule="auto"/>
        <w:rPr>
          <w:del w:id="39" w:author="Alex Schlegel" w:date="2014-10-08T08:29:00Z"/>
        </w:rPr>
      </w:pPr>
      <w:del w:id="40" w:author="Alex Schlegel" w:date="2014-10-08T08:29:00Z">
        <w:r w:rsidRPr="00ED2405" w:rsidDel="007A102E">
          <w:delText>1) Tell me about your experience participating in the study.</w:delText>
        </w:r>
      </w:del>
    </w:p>
    <w:p w:rsidR="00992A70" w:rsidRPr="00ED2405" w:rsidDel="007A102E" w:rsidRDefault="00992A70" w:rsidP="00B61F50">
      <w:pPr>
        <w:spacing w:after="0" w:line="240" w:lineRule="auto"/>
        <w:rPr>
          <w:del w:id="41" w:author="Alex Schlegel" w:date="2014-10-08T08:29:00Z"/>
        </w:rPr>
      </w:pPr>
      <w:del w:id="42" w:author="Alex Schlegel" w:date="2014-10-08T08:29:00Z">
        <w:r w:rsidRPr="00ED2405" w:rsidDel="007A102E">
          <w:delText>2) What do you think the purpose of the questionnaires was?</w:delText>
        </w:r>
      </w:del>
    </w:p>
    <w:p w:rsidR="00992A70" w:rsidRPr="00ED2405" w:rsidDel="007A102E" w:rsidRDefault="00992A70" w:rsidP="00B61F50">
      <w:pPr>
        <w:spacing w:after="0" w:line="240" w:lineRule="auto"/>
        <w:rPr>
          <w:del w:id="43" w:author="Alex Schlegel" w:date="2014-10-08T08:29:00Z"/>
        </w:rPr>
      </w:pPr>
      <w:del w:id="44" w:author="Alex Schlegel" w:date="2014-10-08T08:29:00Z">
        <w:r w:rsidRPr="00ED2405" w:rsidDel="007A102E">
          <w:delText>3) What do you think the purpose of the ice test was?</w:delText>
        </w:r>
      </w:del>
    </w:p>
    <w:p w:rsidR="00992A70" w:rsidRPr="00ED2405" w:rsidDel="007A102E" w:rsidRDefault="00992A70" w:rsidP="00B61F50">
      <w:pPr>
        <w:spacing w:after="0" w:line="240" w:lineRule="auto"/>
        <w:rPr>
          <w:del w:id="45" w:author="Alex Schlegel" w:date="2014-10-08T08:29:00Z"/>
        </w:rPr>
      </w:pPr>
      <w:del w:id="46" w:author="Alex Schlegel" w:date="2014-10-08T08:29:00Z">
        <w:r w:rsidRPr="00ED2405" w:rsidDel="007A102E">
          <w:delText>4) What do you think the purpose of the reading was?</w:delText>
        </w:r>
      </w:del>
    </w:p>
    <w:p w:rsidR="00992A70" w:rsidRPr="00ED2405" w:rsidDel="007A102E" w:rsidRDefault="00992A70" w:rsidP="00B61F50">
      <w:pPr>
        <w:spacing w:after="0" w:line="240" w:lineRule="auto"/>
        <w:rPr>
          <w:del w:id="47" w:author="Alex Schlegel" w:date="2014-10-08T08:29:00Z"/>
        </w:rPr>
      </w:pPr>
      <w:del w:id="48" w:author="Alex Schlegel" w:date="2014-10-08T08:29:00Z">
        <w:r w:rsidRPr="00ED2405" w:rsidDel="007A102E">
          <w:delText>5) Did you notice any relationship between the reading, questionnaires, and ice test?</w:delText>
        </w:r>
      </w:del>
    </w:p>
    <w:p w:rsidR="00992A70" w:rsidRPr="00ED2405" w:rsidDel="007A102E" w:rsidRDefault="00992A70" w:rsidP="00B61F50">
      <w:pPr>
        <w:spacing w:after="0" w:line="240" w:lineRule="auto"/>
        <w:rPr>
          <w:del w:id="49" w:author="Alex Schlegel" w:date="2014-10-08T08:29:00Z"/>
        </w:rPr>
      </w:pPr>
      <w:del w:id="50" w:author="Alex Schlegel" w:date="2014-10-08T08:29:00Z">
        <w:r w:rsidRPr="00ED2405" w:rsidDel="007A102E">
          <w:delText>6) Did you suspect that the reading was supposed to influence your responses on the questionnaires or your performance on the ice test?</w:delText>
        </w:r>
      </w:del>
    </w:p>
    <w:p w:rsidR="00992A70" w:rsidRDefault="00992A70" w:rsidP="00992A70">
      <w:pPr>
        <w:pStyle w:val="ListParagraph"/>
        <w:numPr>
          <w:ilvl w:val="1"/>
          <w:numId w:val="2"/>
        </w:numPr>
        <w:pPrChange w:id="51" w:author="Alex Schlegel" w:date="2014-10-08T08:29:00Z">
          <w:pPr>
            <w:pStyle w:val="ListParagraph"/>
            <w:numPr>
              <w:ilvl w:val="1"/>
              <w:numId w:val="2"/>
            </w:numPr>
            <w:ind w:left="0" w:hanging="360"/>
          </w:pPr>
        </w:pPrChange>
      </w:pPr>
    </w:p>
    <w:p w:rsidR="00992A70" w:rsidRDefault="00992A70" w:rsidP="00ED2405">
      <w:pPr>
        <w:pStyle w:val="ListParagraph"/>
        <w:numPr>
          <w:ilvl w:val="0"/>
          <w:numId w:val="2"/>
          <w:numberingChange w:id="52" w:author="Alex Schlegel" w:date="2014-10-08T08:21:00Z" w:original="%1:8:0:."/>
        </w:numPr>
      </w:pPr>
      <w:commentRangeStart w:id="53"/>
      <w:r>
        <w:t>The researcher will reveal the study’s intent</w:t>
      </w:r>
    </w:p>
    <w:p w:rsidR="00992A70" w:rsidRDefault="00992A70" w:rsidP="00B61F50">
      <w:pPr>
        <w:pStyle w:val="ListParagraph"/>
        <w:numPr>
          <w:ilvl w:val="1"/>
          <w:numId w:val="2"/>
          <w:numberingChange w:id="54" w:author="Alex Schlegel" w:date="2014-10-08T08:21:00Z" w:original="%2:1:4:."/>
        </w:numPr>
      </w:pPr>
      <w:r>
        <w:t>Researcher will say: “We’re interesting in studying grit, which is long term perseverance towards a goal. What we’re looking to see whether expectations can change a person’s grit. You were a part of the ___ group which means you read…. We were interesting in how that would impact your grit.”</w:t>
      </w:r>
    </w:p>
    <w:commentRangeEnd w:id="53"/>
    <w:p w:rsidR="00992A70" w:rsidRDefault="00992A70" w:rsidP="00ED2405">
      <w:pPr>
        <w:pStyle w:val="ListParagraph"/>
        <w:numPr>
          <w:ilvl w:val="0"/>
          <w:numId w:val="2"/>
          <w:numberingChange w:id="55" w:author="Alex Schlegel" w:date="2014-10-08T08:21:00Z" w:original="%1:9:0:."/>
        </w:numPr>
      </w:pPr>
      <w:r>
        <w:rPr>
          <w:rStyle w:val="CommentReference"/>
        </w:rPr>
        <w:commentReference w:id="53"/>
      </w:r>
      <w:r>
        <w:t>Subject will be paid $10</w:t>
      </w:r>
      <w:ins w:id="56" w:author="Alex Schlegel" w:date="2014-10-08T08:29:00Z">
        <w:r>
          <w:t>.</w:t>
        </w:r>
      </w:ins>
    </w:p>
    <w:sectPr w:rsidR="00992A70" w:rsidSect="00FD1526">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Alex Schlegel" w:date="2014-10-08T08:22:00Z" w:initials="AAS">
    <w:p w:rsidR="00992A70" w:rsidRDefault="00992A70">
      <w:pPr>
        <w:pStyle w:val="CommentText"/>
      </w:pPr>
      <w:r>
        <w:rPr>
          <w:rStyle w:val="CommentReference"/>
        </w:rPr>
        <w:annotationRef/>
      </w:r>
      <w:r>
        <w:t>This needs to be updated (we’re using that sheet now).</w:t>
      </w:r>
    </w:p>
  </w:comment>
  <w:comment w:id="9" w:author="Alex Schlegel" w:date="2014-10-08T08:22:00Z" w:initials="AAS">
    <w:p w:rsidR="00992A70" w:rsidRDefault="00992A70">
      <w:pPr>
        <w:pStyle w:val="CommentText"/>
      </w:pPr>
      <w:r>
        <w:rPr>
          <w:rStyle w:val="CommentReference"/>
        </w:rPr>
        <w:annotationRef/>
      </w:r>
      <w:r>
        <w:t>This is out of date.</w:t>
      </w:r>
    </w:p>
  </w:comment>
  <w:comment w:id="10" w:author="Alex Schlegel" w:date="2014-10-08T08:22:00Z" w:initials="AAS">
    <w:p w:rsidR="00992A70" w:rsidRDefault="00992A70">
      <w:pPr>
        <w:pStyle w:val="CommentText"/>
      </w:pPr>
      <w:r>
        <w:rPr>
          <w:rStyle w:val="CommentReference"/>
        </w:rPr>
        <w:annotationRef/>
      </w:r>
      <w:r>
        <w:t>It’s not a shipwreck (he fell overboard).</w:t>
      </w:r>
    </w:p>
  </w:comment>
  <w:comment w:id="14" w:author="Alex Schlegel" w:date="2014-10-08T08:23:00Z" w:initials="AAS">
    <w:p w:rsidR="00992A70" w:rsidRDefault="00992A70">
      <w:pPr>
        <w:pStyle w:val="CommentText"/>
      </w:pPr>
      <w:r>
        <w:rPr>
          <w:rStyle w:val="CommentReference"/>
        </w:rPr>
        <w:annotationRef/>
      </w:r>
      <w:r>
        <w:t>We should have the stories and the questions separated so the subject can’t refer back to the story to complete the questions.  Meaning the subject has to first read the story, then get the questions from the researcher.</w:t>
      </w:r>
    </w:p>
  </w:comment>
  <w:comment w:id="17" w:author="Alex Schlegel" w:date="2014-10-08T08:26:00Z" w:initials="AAS">
    <w:p w:rsidR="00992A70" w:rsidRDefault="00992A70">
      <w:pPr>
        <w:pStyle w:val="CommentText"/>
      </w:pPr>
      <w:r>
        <w:rPr>
          <w:rStyle w:val="CommentReference"/>
        </w:rPr>
        <w:annotationRef/>
      </w:r>
      <w:r>
        <w:t>You say “hand” here but “hand and forearm” down below.  What is the standard procedure?</w:t>
      </w:r>
    </w:p>
  </w:comment>
  <w:comment w:id="19" w:author="Alex Schlegel" w:date="2014-10-08T08:25:00Z" w:initials="AAS">
    <w:p w:rsidR="00992A70" w:rsidRDefault="00992A70">
      <w:pPr>
        <w:pStyle w:val="CommentText"/>
      </w:pPr>
      <w:r>
        <w:rPr>
          <w:rStyle w:val="CommentReference"/>
        </w:rPr>
        <w:annotationRef/>
      </w:r>
      <w:r>
        <w:t>Let’s leave this out unless the subject asks.</w:t>
      </w:r>
    </w:p>
  </w:comment>
  <w:comment w:id="16" w:author="Alex Schlegel" w:date="2014-10-08T08:24:00Z" w:initials="AAS">
    <w:p w:rsidR="00992A70" w:rsidRDefault="00992A70">
      <w:pPr>
        <w:pStyle w:val="CommentText"/>
      </w:pPr>
      <w:r>
        <w:rPr>
          <w:rStyle w:val="CommentReference"/>
        </w:rPr>
        <w:annotationRef/>
      </w:r>
      <w:r>
        <w:t>They way you have this organized makes it seem like subjects put their hand in the ice water, and then get the instructions.</w:t>
      </w:r>
    </w:p>
  </w:comment>
  <w:comment w:id="23" w:author="Hamza Abbasi" w:date="2014-10-06T17:32:00Z" w:initials="HA">
    <w:p w:rsidR="00992A70" w:rsidRDefault="00992A70">
      <w:pPr>
        <w:pStyle w:val="CommentText"/>
      </w:pPr>
      <w:r>
        <w:rPr>
          <w:rStyle w:val="CommentReference"/>
        </w:rPr>
        <w:annotationRef/>
      </w:r>
      <w:r>
        <w:t>I know this is rather a weak response. Can we brainstorm some better responses together?</w:t>
      </w:r>
    </w:p>
  </w:comment>
  <w:comment w:id="26" w:author="Alex Schlegel" w:date="2014-10-08T08:26:00Z" w:initials="AAS">
    <w:p w:rsidR="00992A70" w:rsidRDefault="00992A70">
      <w:pPr>
        <w:pStyle w:val="CommentText"/>
      </w:pPr>
      <w:r>
        <w:rPr>
          <w:rStyle w:val="CommentReference"/>
        </w:rPr>
        <w:annotationRef/>
      </w:r>
      <w:r>
        <w:t>We can’t maintain the water at any particular temperature, so we shouldn’t say this.  The procedure should be specified as a standard amount of water and ice added to the bucket.</w:t>
      </w:r>
    </w:p>
  </w:comment>
  <w:comment w:id="27" w:author="Hamza Abbasi" w:date="2014-10-01T15:02:00Z" w:initials="HA">
    <w:p w:rsidR="00992A70" w:rsidRDefault="00992A70">
      <w:pPr>
        <w:pStyle w:val="CommentText"/>
      </w:pPr>
      <w:r>
        <w:rPr>
          <w:rStyle w:val="CommentReference"/>
        </w:rPr>
        <w:annotationRef/>
      </w:r>
      <w:r>
        <w:t>Add in terms of “cups of water” and “scoops of ice”</w:t>
      </w:r>
    </w:p>
  </w:comment>
  <w:comment w:id="29" w:author="Alex Schlegel" w:date="2014-10-08T08:27:00Z" w:initials="AAS">
    <w:p w:rsidR="00992A70" w:rsidRDefault="00992A70">
      <w:pPr>
        <w:pStyle w:val="CommentText"/>
      </w:pPr>
      <w:r>
        <w:rPr>
          <w:rStyle w:val="CommentReference"/>
        </w:rPr>
        <w:annotationRef/>
      </w:r>
      <w:r>
        <w:t>What precisely do we mean by “bother”?  Is that up to the subject to decide?</w:t>
      </w:r>
    </w:p>
  </w:comment>
  <w:comment w:id="35" w:author="Alex Schlegel" w:date="2014-10-08T08:28:00Z" w:initials="AAS">
    <w:p w:rsidR="00992A70" w:rsidRDefault="00992A70">
      <w:pPr>
        <w:pStyle w:val="CommentText"/>
      </w:pPr>
      <w:r>
        <w:rPr>
          <w:rStyle w:val="CommentReference"/>
        </w:rPr>
        <w:annotationRef/>
      </w:r>
      <w:r>
        <w:t>They’ll be using the game pad, not the keyboard.</w:t>
      </w:r>
    </w:p>
  </w:comment>
  <w:comment w:id="53" w:author="Alex Schlegel" w:date="2014-10-08T08:29:00Z" w:initials="AAS">
    <w:p w:rsidR="00992A70" w:rsidRDefault="00992A70">
      <w:pPr>
        <w:pStyle w:val="CommentText"/>
      </w:pPr>
      <w:r>
        <w:rPr>
          <w:rStyle w:val="CommentReference"/>
        </w:rPr>
        <w:annotationRef/>
      </w:r>
      <w:r>
        <w:t>We should do what I suggested in the email about the T-point signup.  Tell the subjects that we will email them about the purpose of the experiment at the end of the study.</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2A70" w:rsidRDefault="00992A70" w:rsidP="00B61F50">
      <w:pPr>
        <w:spacing w:after="0" w:line="240" w:lineRule="auto"/>
      </w:pPr>
      <w:r>
        <w:separator/>
      </w:r>
    </w:p>
  </w:endnote>
  <w:endnote w:type="continuationSeparator" w:id="0">
    <w:p w:rsidR="00992A70" w:rsidRDefault="00992A70" w:rsidP="00B61F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2A70" w:rsidRDefault="00992A70" w:rsidP="00B61F50">
      <w:pPr>
        <w:spacing w:after="0" w:line="240" w:lineRule="auto"/>
      </w:pPr>
      <w:r>
        <w:separator/>
      </w:r>
    </w:p>
  </w:footnote>
  <w:footnote w:type="continuationSeparator" w:id="0">
    <w:p w:rsidR="00992A70" w:rsidRDefault="00992A70" w:rsidP="00B61F50">
      <w:pPr>
        <w:spacing w:after="0" w:line="240" w:lineRule="auto"/>
      </w:pPr>
      <w:r>
        <w:continuationSeparator/>
      </w:r>
    </w:p>
  </w:footnote>
  <w:footnote w:id="1">
    <w:p w:rsidR="00992A70" w:rsidRDefault="00992A70" w:rsidP="00B61F50">
      <w:pPr>
        <w:pStyle w:val="FootnoteText"/>
      </w:pPr>
      <w:r w:rsidRPr="00ED2405">
        <w:t>http://www.sciencedirect.com/science/article/pii/S1526590004007461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F1EF0"/>
    <w:multiLevelType w:val="hybridMultilevel"/>
    <w:tmpl w:val="3FF4EA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F5B3083"/>
    <w:multiLevelType w:val="hybridMultilevel"/>
    <w:tmpl w:val="6B8E9CF4"/>
    <w:lvl w:ilvl="0" w:tplc="0409000F">
      <w:start w:val="1"/>
      <w:numFmt w:val="decimal"/>
      <w:lvlText w:val="%1."/>
      <w:lvlJc w:val="left"/>
      <w:pPr>
        <w:ind w:left="765" w:hanging="360"/>
      </w:pPr>
      <w:rPr>
        <w:rFonts w:cs="Times New Roman"/>
      </w:rPr>
    </w:lvl>
    <w:lvl w:ilvl="1" w:tplc="04090019">
      <w:start w:val="1"/>
      <w:numFmt w:val="lowerLetter"/>
      <w:lvlText w:val="%2."/>
      <w:lvlJc w:val="left"/>
      <w:pPr>
        <w:ind w:left="1485" w:hanging="360"/>
      </w:pPr>
      <w:rPr>
        <w:rFonts w:cs="Times New Roman"/>
      </w:rPr>
    </w:lvl>
    <w:lvl w:ilvl="2" w:tplc="0409001B">
      <w:start w:val="1"/>
      <w:numFmt w:val="lowerRoman"/>
      <w:lvlText w:val="%3."/>
      <w:lvlJc w:val="right"/>
      <w:pPr>
        <w:ind w:left="2205" w:hanging="180"/>
      </w:pPr>
      <w:rPr>
        <w:rFonts w:cs="Times New Roman"/>
      </w:rPr>
    </w:lvl>
    <w:lvl w:ilvl="3" w:tplc="0409000F" w:tentative="1">
      <w:start w:val="1"/>
      <w:numFmt w:val="decimal"/>
      <w:lvlText w:val="%4."/>
      <w:lvlJc w:val="left"/>
      <w:pPr>
        <w:ind w:left="2925" w:hanging="360"/>
      </w:pPr>
      <w:rPr>
        <w:rFonts w:cs="Times New Roman"/>
      </w:rPr>
    </w:lvl>
    <w:lvl w:ilvl="4" w:tplc="04090019" w:tentative="1">
      <w:start w:val="1"/>
      <w:numFmt w:val="lowerLetter"/>
      <w:lvlText w:val="%5."/>
      <w:lvlJc w:val="left"/>
      <w:pPr>
        <w:ind w:left="3645" w:hanging="360"/>
      </w:pPr>
      <w:rPr>
        <w:rFonts w:cs="Times New Roman"/>
      </w:rPr>
    </w:lvl>
    <w:lvl w:ilvl="5" w:tplc="0409001B" w:tentative="1">
      <w:start w:val="1"/>
      <w:numFmt w:val="lowerRoman"/>
      <w:lvlText w:val="%6."/>
      <w:lvlJc w:val="right"/>
      <w:pPr>
        <w:ind w:left="4365" w:hanging="180"/>
      </w:pPr>
      <w:rPr>
        <w:rFonts w:cs="Times New Roman"/>
      </w:rPr>
    </w:lvl>
    <w:lvl w:ilvl="6" w:tplc="0409000F" w:tentative="1">
      <w:start w:val="1"/>
      <w:numFmt w:val="decimal"/>
      <w:lvlText w:val="%7."/>
      <w:lvlJc w:val="left"/>
      <w:pPr>
        <w:ind w:left="5085" w:hanging="360"/>
      </w:pPr>
      <w:rPr>
        <w:rFonts w:cs="Times New Roman"/>
      </w:rPr>
    </w:lvl>
    <w:lvl w:ilvl="7" w:tplc="04090019" w:tentative="1">
      <w:start w:val="1"/>
      <w:numFmt w:val="lowerLetter"/>
      <w:lvlText w:val="%8."/>
      <w:lvlJc w:val="left"/>
      <w:pPr>
        <w:ind w:left="5805" w:hanging="360"/>
      </w:pPr>
      <w:rPr>
        <w:rFonts w:cs="Times New Roman"/>
      </w:rPr>
    </w:lvl>
    <w:lvl w:ilvl="8" w:tplc="0409001B" w:tentative="1">
      <w:start w:val="1"/>
      <w:numFmt w:val="lowerRoman"/>
      <w:lvlText w:val="%9."/>
      <w:lvlJc w:val="right"/>
      <w:pPr>
        <w:ind w:left="6525" w:hanging="180"/>
      </w:pPr>
      <w:rPr>
        <w:rFonts w:cs="Times New Roman"/>
      </w:rPr>
    </w:lvl>
  </w:abstractNum>
  <w:abstractNum w:abstractNumId="2">
    <w:nsid w:val="30BA0249"/>
    <w:multiLevelType w:val="hybridMultilevel"/>
    <w:tmpl w:val="9AA056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4F32656C"/>
    <w:multiLevelType w:val="hybridMultilevel"/>
    <w:tmpl w:val="5AF0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D7A8C"/>
    <w:rsid w:val="0017491F"/>
    <w:rsid w:val="004211F3"/>
    <w:rsid w:val="00626F29"/>
    <w:rsid w:val="00664575"/>
    <w:rsid w:val="0067664F"/>
    <w:rsid w:val="00763FDE"/>
    <w:rsid w:val="007A102E"/>
    <w:rsid w:val="007C7FC2"/>
    <w:rsid w:val="00992A70"/>
    <w:rsid w:val="009D3074"/>
    <w:rsid w:val="00AD7A8C"/>
    <w:rsid w:val="00B61F50"/>
    <w:rsid w:val="00BF25AD"/>
    <w:rsid w:val="00BF6657"/>
    <w:rsid w:val="00C31362"/>
    <w:rsid w:val="00C71932"/>
    <w:rsid w:val="00E6778B"/>
    <w:rsid w:val="00EA34F5"/>
    <w:rsid w:val="00EB26BB"/>
    <w:rsid w:val="00ED2405"/>
    <w:rsid w:val="00FD152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526"/>
    <w:pPr>
      <w:spacing w:after="160" w:line="259" w:lineRule="auto"/>
    </w:pPr>
  </w:style>
  <w:style w:type="paragraph" w:styleId="Heading1">
    <w:name w:val="heading 1"/>
    <w:basedOn w:val="Normal"/>
    <w:next w:val="Normal"/>
    <w:link w:val="Heading1Char"/>
    <w:uiPriority w:val="99"/>
    <w:qFormat/>
    <w:rsid w:val="00AD7A8C"/>
    <w:pPr>
      <w:keepNext/>
      <w:keepLines/>
      <w:spacing w:before="240" w:after="0"/>
      <w:outlineLvl w:val="0"/>
    </w:pPr>
    <w:rPr>
      <w:rFonts w:ascii="Calibri Light" w:eastAsia="Times New Roman" w:hAnsi="Calibri Light"/>
      <w:color w:val="2E74B5"/>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D7A8C"/>
    <w:rPr>
      <w:rFonts w:ascii="Calibri Light" w:hAnsi="Calibri Light" w:cs="Times New Roman"/>
      <w:color w:val="2E74B5"/>
      <w:sz w:val="32"/>
      <w:szCs w:val="32"/>
    </w:rPr>
  </w:style>
  <w:style w:type="paragraph" w:styleId="ListParagraph">
    <w:name w:val="List Paragraph"/>
    <w:basedOn w:val="Normal"/>
    <w:uiPriority w:val="99"/>
    <w:qFormat/>
    <w:rsid w:val="00AD7A8C"/>
    <w:pPr>
      <w:ind w:left="720"/>
      <w:contextualSpacing/>
    </w:pPr>
  </w:style>
  <w:style w:type="paragraph" w:styleId="Title">
    <w:name w:val="Title"/>
    <w:basedOn w:val="Normal"/>
    <w:next w:val="Normal"/>
    <w:link w:val="TitleChar"/>
    <w:uiPriority w:val="99"/>
    <w:qFormat/>
    <w:rsid w:val="00AD7A8C"/>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basedOn w:val="DefaultParagraphFont"/>
    <w:link w:val="Title"/>
    <w:uiPriority w:val="99"/>
    <w:locked/>
    <w:rsid w:val="00AD7A8C"/>
    <w:rPr>
      <w:rFonts w:ascii="Calibri Light" w:hAnsi="Calibri Light" w:cs="Times New Roman"/>
      <w:spacing w:val="-10"/>
      <w:kern w:val="28"/>
      <w:sz w:val="56"/>
      <w:szCs w:val="56"/>
    </w:rPr>
  </w:style>
  <w:style w:type="paragraph" w:styleId="FootnoteText">
    <w:name w:val="footnote text"/>
    <w:basedOn w:val="Normal"/>
    <w:link w:val="FootnoteTextChar"/>
    <w:uiPriority w:val="99"/>
    <w:semiHidden/>
    <w:rsid w:val="00B61F50"/>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B61F50"/>
    <w:rPr>
      <w:rFonts w:cs="Times New Roman"/>
      <w:sz w:val="20"/>
      <w:szCs w:val="20"/>
    </w:rPr>
  </w:style>
  <w:style w:type="character" w:styleId="FootnoteReference">
    <w:name w:val="footnote reference"/>
    <w:basedOn w:val="DefaultParagraphFont"/>
    <w:uiPriority w:val="99"/>
    <w:semiHidden/>
    <w:rsid w:val="00B61F50"/>
    <w:rPr>
      <w:rFonts w:cs="Times New Roman"/>
      <w:vertAlign w:val="superscript"/>
    </w:rPr>
  </w:style>
  <w:style w:type="paragraph" w:styleId="BalloonText">
    <w:name w:val="Balloon Text"/>
    <w:basedOn w:val="Normal"/>
    <w:link w:val="BalloonTextChar"/>
    <w:uiPriority w:val="99"/>
    <w:semiHidden/>
    <w:rsid w:val="00EA34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EA34F5"/>
    <w:rPr>
      <w:rFonts w:ascii="Segoe UI" w:hAnsi="Segoe UI" w:cs="Segoe UI"/>
      <w:sz w:val="18"/>
      <w:szCs w:val="18"/>
    </w:rPr>
  </w:style>
  <w:style w:type="character" w:styleId="CommentReference">
    <w:name w:val="annotation reference"/>
    <w:basedOn w:val="DefaultParagraphFont"/>
    <w:uiPriority w:val="99"/>
    <w:semiHidden/>
    <w:rsid w:val="00EA34F5"/>
    <w:rPr>
      <w:rFonts w:cs="Times New Roman"/>
      <w:sz w:val="16"/>
      <w:szCs w:val="16"/>
    </w:rPr>
  </w:style>
  <w:style w:type="paragraph" w:styleId="CommentText">
    <w:name w:val="annotation text"/>
    <w:basedOn w:val="Normal"/>
    <w:link w:val="CommentTextChar"/>
    <w:uiPriority w:val="99"/>
    <w:semiHidden/>
    <w:rsid w:val="00EA34F5"/>
    <w:pPr>
      <w:spacing w:line="240" w:lineRule="auto"/>
    </w:pPr>
    <w:rPr>
      <w:sz w:val="20"/>
      <w:szCs w:val="20"/>
    </w:rPr>
  </w:style>
  <w:style w:type="character" w:customStyle="1" w:styleId="CommentTextChar">
    <w:name w:val="Comment Text Char"/>
    <w:basedOn w:val="DefaultParagraphFont"/>
    <w:link w:val="CommentText"/>
    <w:uiPriority w:val="99"/>
    <w:semiHidden/>
    <w:locked/>
    <w:rsid w:val="00EA34F5"/>
    <w:rPr>
      <w:rFonts w:cs="Times New Roman"/>
      <w:sz w:val="20"/>
      <w:szCs w:val="20"/>
    </w:rPr>
  </w:style>
  <w:style w:type="paragraph" w:styleId="CommentSubject">
    <w:name w:val="annotation subject"/>
    <w:basedOn w:val="CommentText"/>
    <w:next w:val="CommentText"/>
    <w:link w:val="CommentSubjectChar"/>
    <w:uiPriority w:val="99"/>
    <w:semiHidden/>
    <w:rsid w:val="00EA34F5"/>
    <w:rPr>
      <w:b/>
      <w:bCs/>
    </w:rPr>
  </w:style>
  <w:style w:type="character" w:customStyle="1" w:styleId="CommentSubjectChar">
    <w:name w:val="Comment Subject Char"/>
    <w:basedOn w:val="CommentTextChar"/>
    <w:link w:val="CommentSubject"/>
    <w:uiPriority w:val="99"/>
    <w:semiHidden/>
    <w:locked/>
    <w:rsid w:val="00EA34F5"/>
    <w:rPr>
      <w:b/>
      <w:bCs/>
    </w:rPr>
  </w:style>
</w:styles>
</file>

<file path=word/webSettings.xml><?xml version="1.0" encoding="utf-8"?>
<w:webSettings xmlns:r="http://schemas.openxmlformats.org/officeDocument/2006/relationships" xmlns:w="http://schemas.openxmlformats.org/wordprocessingml/2006/main">
  <w:divs>
    <w:div w:id="180364730">
      <w:marLeft w:val="0"/>
      <w:marRight w:val="0"/>
      <w:marTop w:val="0"/>
      <w:marBottom w:val="0"/>
      <w:divBdr>
        <w:top w:val="none" w:sz="0" w:space="0" w:color="auto"/>
        <w:left w:val="none" w:sz="0" w:space="0" w:color="auto"/>
        <w:bottom w:val="none" w:sz="0" w:space="0" w:color="auto"/>
        <w:right w:val="none" w:sz="0" w:space="0" w:color="auto"/>
      </w:divBdr>
      <w:divsChild>
        <w:div w:id="180364727">
          <w:marLeft w:val="0"/>
          <w:marRight w:val="0"/>
          <w:marTop w:val="0"/>
          <w:marBottom w:val="0"/>
          <w:divBdr>
            <w:top w:val="none" w:sz="0" w:space="0" w:color="auto"/>
            <w:left w:val="none" w:sz="0" w:space="0" w:color="auto"/>
            <w:bottom w:val="none" w:sz="0" w:space="0" w:color="auto"/>
            <w:right w:val="none" w:sz="0" w:space="0" w:color="auto"/>
          </w:divBdr>
        </w:div>
        <w:div w:id="180364729">
          <w:marLeft w:val="0"/>
          <w:marRight w:val="0"/>
          <w:marTop w:val="0"/>
          <w:marBottom w:val="0"/>
          <w:divBdr>
            <w:top w:val="none" w:sz="0" w:space="0" w:color="auto"/>
            <w:left w:val="none" w:sz="0" w:space="0" w:color="auto"/>
            <w:bottom w:val="none" w:sz="0" w:space="0" w:color="auto"/>
            <w:right w:val="none" w:sz="0" w:space="0" w:color="auto"/>
          </w:divBdr>
        </w:div>
        <w:div w:id="180364732">
          <w:marLeft w:val="0"/>
          <w:marRight w:val="0"/>
          <w:marTop w:val="0"/>
          <w:marBottom w:val="0"/>
          <w:divBdr>
            <w:top w:val="none" w:sz="0" w:space="0" w:color="auto"/>
            <w:left w:val="none" w:sz="0" w:space="0" w:color="auto"/>
            <w:bottom w:val="none" w:sz="0" w:space="0" w:color="auto"/>
            <w:right w:val="none" w:sz="0" w:space="0" w:color="auto"/>
          </w:divBdr>
        </w:div>
        <w:div w:id="180364733">
          <w:marLeft w:val="0"/>
          <w:marRight w:val="0"/>
          <w:marTop w:val="0"/>
          <w:marBottom w:val="0"/>
          <w:divBdr>
            <w:top w:val="none" w:sz="0" w:space="0" w:color="auto"/>
            <w:left w:val="none" w:sz="0" w:space="0" w:color="auto"/>
            <w:bottom w:val="none" w:sz="0" w:space="0" w:color="auto"/>
            <w:right w:val="none" w:sz="0" w:space="0" w:color="auto"/>
          </w:divBdr>
        </w:div>
        <w:div w:id="180364734">
          <w:marLeft w:val="0"/>
          <w:marRight w:val="0"/>
          <w:marTop w:val="0"/>
          <w:marBottom w:val="0"/>
          <w:divBdr>
            <w:top w:val="none" w:sz="0" w:space="0" w:color="auto"/>
            <w:left w:val="none" w:sz="0" w:space="0" w:color="auto"/>
            <w:bottom w:val="none" w:sz="0" w:space="0" w:color="auto"/>
            <w:right w:val="none" w:sz="0" w:space="0" w:color="auto"/>
          </w:divBdr>
        </w:div>
        <w:div w:id="180364739">
          <w:marLeft w:val="0"/>
          <w:marRight w:val="0"/>
          <w:marTop w:val="0"/>
          <w:marBottom w:val="0"/>
          <w:divBdr>
            <w:top w:val="none" w:sz="0" w:space="0" w:color="auto"/>
            <w:left w:val="none" w:sz="0" w:space="0" w:color="auto"/>
            <w:bottom w:val="none" w:sz="0" w:space="0" w:color="auto"/>
            <w:right w:val="none" w:sz="0" w:space="0" w:color="auto"/>
          </w:divBdr>
        </w:div>
      </w:divsChild>
    </w:div>
    <w:div w:id="180364735">
      <w:marLeft w:val="0"/>
      <w:marRight w:val="0"/>
      <w:marTop w:val="0"/>
      <w:marBottom w:val="0"/>
      <w:divBdr>
        <w:top w:val="none" w:sz="0" w:space="0" w:color="auto"/>
        <w:left w:val="none" w:sz="0" w:space="0" w:color="auto"/>
        <w:bottom w:val="none" w:sz="0" w:space="0" w:color="auto"/>
        <w:right w:val="none" w:sz="0" w:space="0" w:color="auto"/>
      </w:divBdr>
      <w:divsChild>
        <w:div w:id="180364726">
          <w:marLeft w:val="0"/>
          <w:marRight w:val="0"/>
          <w:marTop w:val="0"/>
          <w:marBottom w:val="0"/>
          <w:divBdr>
            <w:top w:val="none" w:sz="0" w:space="0" w:color="auto"/>
            <w:left w:val="none" w:sz="0" w:space="0" w:color="auto"/>
            <w:bottom w:val="none" w:sz="0" w:space="0" w:color="auto"/>
            <w:right w:val="none" w:sz="0" w:space="0" w:color="auto"/>
          </w:divBdr>
        </w:div>
        <w:div w:id="180364731">
          <w:marLeft w:val="0"/>
          <w:marRight w:val="0"/>
          <w:marTop w:val="0"/>
          <w:marBottom w:val="0"/>
          <w:divBdr>
            <w:top w:val="none" w:sz="0" w:space="0" w:color="auto"/>
            <w:left w:val="none" w:sz="0" w:space="0" w:color="auto"/>
            <w:bottom w:val="none" w:sz="0" w:space="0" w:color="auto"/>
            <w:right w:val="none" w:sz="0" w:space="0" w:color="auto"/>
          </w:divBdr>
        </w:div>
        <w:div w:id="180364737">
          <w:marLeft w:val="0"/>
          <w:marRight w:val="0"/>
          <w:marTop w:val="0"/>
          <w:marBottom w:val="0"/>
          <w:divBdr>
            <w:top w:val="none" w:sz="0" w:space="0" w:color="auto"/>
            <w:left w:val="none" w:sz="0" w:space="0" w:color="auto"/>
            <w:bottom w:val="none" w:sz="0" w:space="0" w:color="auto"/>
            <w:right w:val="none" w:sz="0" w:space="0" w:color="auto"/>
          </w:divBdr>
        </w:div>
        <w:div w:id="180364738">
          <w:marLeft w:val="0"/>
          <w:marRight w:val="0"/>
          <w:marTop w:val="0"/>
          <w:marBottom w:val="0"/>
          <w:divBdr>
            <w:top w:val="none" w:sz="0" w:space="0" w:color="auto"/>
            <w:left w:val="none" w:sz="0" w:space="0" w:color="auto"/>
            <w:bottom w:val="none" w:sz="0" w:space="0" w:color="auto"/>
            <w:right w:val="none" w:sz="0" w:space="0" w:color="auto"/>
          </w:divBdr>
        </w:div>
        <w:div w:id="180364740">
          <w:marLeft w:val="0"/>
          <w:marRight w:val="0"/>
          <w:marTop w:val="0"/>
          <w:marBottom w:val="0"/>
          <w:divBdr>
            <w:top w:val="none" w:sz="0" w:space="0" w:color="auto"/>
            <w:left w:val="none" w:sz="0" w:space="0" w:color="auto"/>
            <w:bottom w:val="none" w:sz="0" w:space="0" w:color="auto"/>
            <w:right w:val="none" w:sz="0" w:space="0" w:color="auto"/>
          </w:divBdr>
        </w:div>
        <w:div w:id="180364741">
          <w:marLeft w:val="0"/>
          <w:marRight w:val="0"/>
          <w:marTop w:val="0"/>
          <w:marBottom w:val="0"/>
          <w:divBdr>
            <w:top w:val="none" w:sz="0" w:space="0" w:color="auto"/>
            <w:left w:val="none" w:sz="0" w:space="0" w:color="auto"/>
            <w:bottom w:val="none" w:sz="0" w:space="0" w:color="auto"/>
            <w:right w:val="none" w:sz="0" w:space="0" w:color="auto"/>
          </w:divBdr>
        </w:div>
      </w:divsChild>
    </w:div>
    <w:div w:id="180364736">
      <w:marLeft w:val="0"/>
      <w:marRight w:val="0"/>
      <w:marTop w:val="0"/>
      <w:marBottom w:val="0"/>
      <w:divBdr>
        <w:top w:val="none" w:sz="0" w:space="0" w:color="auto"/>
        <w:left w:val="none" w:sz="0" w:space="0" w:color="auto"/>
        <w:bottom w:val="none" w:sz="0" w:space="0" w:color="auto"/>
        <w:right w:val="none" w:sz="0" w:space="0" w:color="auto"/>
      </w:divBdr>
      <w:divsChild>
        <w:div w:id="180364725">
          <w:marLeft w:val="0"/>
          <w:marRight w:val="0"/>
          <w:marTop w:val="0"/>
          <w:marBottom w:val="0"/>
          <w:divBdr>
            <w:top w:val="none" w:sz="0" w:space="0" w:color="auto"/>
            <w:left w:val="none" w:sz="0" w:space="0" w:color="auto"/>
            <w:bottom w:val="none" w:sz="0" w:space="0" w:color="auto"/>
            <w:right w:val="none" w:sz="0" w:space="0" w:color="auto"/>
          </w:divBdr>
        </w:div>
        <w:div w:id="180364728">
          <w:marLeft w:val="0"/>
          <w:marRight w:val="0"/>
          <w:marTop w:val="0"/>
          <w:marBottom w:val="0"/>
          <w:divBdr>
            <w:top w:val="none" w:sz="0" w:space="0" w:color="auto"/>
            <w:left w:val="none" w:sz="0" w:space="0" w:color="auto"/>
            <w:bottom w:val="none" w:sz="0" w:space="0" w:color="auto"/>
            <w:right w:val="none" w:sz="0" w:space="0" w:color="auto"/>
          </w:divBdr>
        </w:div>
        <w:div w:id="180364742">
          <w:marLeft w:val="0"/>
          <w:marRight w:val="0"/>
          <w:marTop w:val="0"/>
          <w:marBottom w:val="0"/>
          <w:divBdr>
            <w:top w:val="none" w:sz="0" w:space="0" w:color="auto"/>
            <w:left w:val="none" w:sz="0" w:space="0" w:color="auto"/>
            <w:bottom w:val="none" w:sz="0" w:space="0" w:color="auto"/>
            <w:right w:val="none" w:sz="0" w:space="0" w:color="auto"/>
          </w:divBdr>
        </w:div>
        <w:div w:id="180364743">
          <w:marLeft w:val="0"/>
          <w:marRight w:val="0"/>
          <w:marTop w:val="0"/>
          <w:marBottom w:val="0"/>
          <w:divBdr>
            <w:top w:val="none" w:sz="0" w:space="0" w:color="auto"/>
            <w:left w:val="none" w:sz="0" w:space="0" w:color="auto"/>
            <w:bottom w:val="none" w:sz="0" w:space="0" w:color="auto"/>
            <w:right w:val="none" w:sz="0" w:space="0" w:color="auto"/>
          </w:divBdr>
        </w:div>
        <w:div w:id="180364744">
          <w:marLeft w:val="0"/>
          <w:marRight w:val="0"/>
          <w:marTop w:val="0"/>
          <w:marBottom w:val="0"/>
          <w:divBdr>
            <w:top w:val="none" w:sz="0" w:space="0" w:color="auto"/>
            <w:left w:val="none" w:sz="0" w:space="0" w:color="auto"/>
            <w:bottom w:val="none" w:sz="0" w:space="0" w:color="auto"/>
            <w:right w:val="none" w:sz="0" w:space="0" w:color="auto"/>
          </w:divBdr>
        </w:div>
        <w:div w:id="180364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TotalTime>
  <Pages>2</Pages>
  <Words>599</Words>
  <Characters>3420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Abbasi</dc:creator>
  <cp:keywords/>
  <dc:description/>
  <cp:lastModifiedBy>Alex Schlegel</cp:lastModifiedBy>
  <cp:revision>3</cp:revision>
  <cp:lastPrinted>2014-09-25T20:12:00Z</cp:lastPrinted>
  <dcterms:created xsi:type="dcterms:W3CDTF">2014-10-06T21:38:00Z</dcterms:created>
  <dcterms:modified xsi:type="dcterms:W3CDTF">2014-10-07T23:29:00Z</dcterms:modified>
</cp:coreProperties>
</file>